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A5AD0" w14:textId="77777777" w:rsidR="003C68D5" w:rsidRPr="00F100BC" w:rsidRDefault="00F100BC">
      <w:pPr>
        <w:rPr>
          <w:b/>
          <w:sz w:val="36"/>
          <w:u w:val="single"/>
        </w:rPr>
      </w:pPr>
      <w:bookmarkStart w:id="0" w:name="_GoBack"/>
      <w:bookmarkEnd w:id="0"/>
      <w:r w:rsidRPr="00F100BC">
        <w:rPr>
          <w:b/>
          <w:sz w:val="36"/>
          <w:u w:val="single"/>
        </w:rPr>
        <w:t>Gada Requirements</w:t>
      </w:r>
    </w:p>
    <w:p w14:paraId="767AB959" w14:textId="490DD866" w:rsidR="00F100BC" w:rsidRDefault="00347977">
      <w:pPr>
        <w:rPr>
          <w:b/>
          <w:u w:val="single"/>
        </w:rPr>
      </w:pPr>
      <w:ins w:id="1" w:author="Mattia Fosci" w:date="2015-05-10T19:48:00Z">
        <w:r>
          <w:rPr>
            <w:b/>
            <w:u w:val="single"/>
          </w:rPr>
          <w:t xml:space="preserve">For more info </w:t>
        </w:r>
      </w:ins>
      <w:ins w:id="2" w:author="Mattia Fosci" w:date="2015-05-10T19:47:00Z">
        <w:r>
          <w:rPr>
            <w:b/>
            <w:u w:val="single"/>
          </w:rPr>
          <w:t>see the file</w:t>
        </w:r>
      </w:ins>
      <w:ins w:id="3" w:author="Mattia Fosci" w:date="2015-05-10T19:48:00Z">
        <w:r>
          <w:rPr>
            <w:b/>
            <w:u w:val="single"/>
          </w:rPr>
          <w:t xml:space="preserve"> ‘Gada website project – questions answered.docx’</w:t>
        </w:r>
      </w:ins>
    </w:p>
    <w:p w14:paraId="5D2578BA" w14:textId="77777777" w:rsidR="00143851" w:rsidRDefault="00143851">
      <w:pPr>
        <w:rPr>
          <w:b/>
          <w:u w:val="single"/>
        </w:rPr>
      </w:pPr>
      <w:r>
        <w:rPr>
          <w:b/>
          <w:u w:val="single"/>
        </w:rPr>
        <w:t>Users</w:t>
      </w:r>
    </w:p>
    <w:p w14:paraId="019558E8" w14:textId="77777777" w:rsidR="0055152B" w:rsidRPr="0055152B" w:rsidRDefault="0055152B" w:rsidP="00F100BC">
      <w:pPr>
        <w:pStyle w:val="ListParagraph"/>
        <w:numPr>
          <w:ilvl w:val="0"/>
          <w:numId w:val="1"/>
        </w:numPr>
        <w:rPr>
          <w:b/>
        </w:rPr>
      </w:pPr>
      <w:r w:rsidRPr="0055152B">
        <w:rPr>
          <w:b/>
        </w:rPr>
        <w:t>Log in / Register</w:t>
      </w:r>
    </w:p>
    <w:p w14:paraId="59806DE2" w14:textId="77777777" w:rsidR="00F100BC" w:rsidRDefault="00F100BC" w:rsidP="0055152B">
      <w:pPr>
        <w:pStyle w:val="ListParagraph"/>
        <w:numPr>
          <w:ilvl w:val="1"/>
          <w:numId w:val="1"/>
        </w:numPr>
      </w:pPr>
      <w:r w:rsidRPr="00F100BC">
        <w:t>Log</w:t>
      </w:r>
      <w:commentRangeStart w:id="4"/>
      <w:r w:rsidRPr="00F100BC">
        <w:t xml:space="preserve"> i</w:t>
      </w:r>
      <w:r>
        <w:t>n using Facebook</w:t>
      </w:r>
      <w:r w:rsidR="00143851">
        <w:t xml:space="preserve"> (</w:t>
      </w:r>
      <w:r w:rsidR="002243B9">
        <w:t>W</w:t>
      </w:r>
      <w:r w:rsidR="00143851">
        <w:t>hat about others</w:t>
      </w:r>
      <w:r w:rsidR="002243B9">
        <w:t xml:space="preserve"> like Linked In</w:t>
      </w:r>
      <w:r w:rsidR="00143851">
        <w:t>?)</w:t>
      </w:r>
      <w:commentRangeEnd w:id="4"/>
      <w:r w:rsidR="00CE4B1B">
        <w:rPr>
          <w:rStyle w:val="CommentReference"/>
        </w:rPr>
        <w:commentReference w:id="4"/>
      </w:r>
    </w:p>
    <w:p w14:paraId="2F045A62" w14:textId="77777777" w:rsidR="00F100BC" w:rsidRDefault="00F100BC" w:rsidP="0055152B">
      <w:pPr>
        <w:pStyle w:val="ListParagraph"/>
        <w:numPr>
          <w:ilvl w:val="1"/>
          <w:numId w:val="1"/>
        </w:numPr>
      </w:pPr>
      <w:r>
        <w:t>Register without Facebook</w:t>
      </w:r>
      <w:ins w:id="5" w:author="Mattia Fosci" w:date="2015-05-10T19:21:00Z">
        <w:r w:rsidR="00CE4B1B">
          <w:t>/</w:t>
        </w:r>
      </w:ins>
    </w:p>
    <w:p w14:paraId="550C3A64" w14:textId="77777777" w:rsidR="00F100BC" w:rsidRDefault="00F100BC" w:rsidP="0055152B">
      <w:pPr>
        <w:pStyle w:val="ListParagraph"/>
        <w:numPr>
          <w:ilvl w:val="1"/>
          <w:numId w:val="1"/>
        </w:numPr>
      </w:pPr>
      <w:r>
        <w:t>Create profile of interests and skills</w:t>
      </w:r>
    </w:p>
    <w:p w14:paraId="5128F188" w14:textId="77777777" w:rsidR="0055152B" w:rsidRPr="005149F8" w:rsidRDefault="0055152B" w:rsidP="00F100BC">
      <w:pPr>
        <w:pStyle w:val="ListParagraph"/>
        <w:numPr>
          <w:ilvl w:val="0"/>
          <w:numId w:val="1"/>
        </w:numPr>
        <w:rPr>
          <w:b/>
        </w:rPr>
      </w:pPr>
      <w:r w:rsidRPr="005149F8">
        <w:rPr>
          <w:b/>
        </w:rPr>
        <w:t>Discussions</w:t>
      </w:r>
    </w:p>
    <w:p w14:paraId="2AC6DB21" w14:textId="77777777" w:rsidR="00F100BC" w:rsidRDefault="00143851" w:rsidP="0055152B">
      <w:pPr>
        <w:pStyle w:val="ListParagraph"/>
        <w:numPr>
          <w:ilvl w:val="1"/>
          <w:numId w:val="1"/>
        </w:numPr>
      </w:pPr>
      <w:r>
        <w:t>Submit a new discussion for approval</w:t>
      </w:r>
      <w:ins w:id="6" w:author="Mattia Fosci" w:date="2015-05-10T19:23:00Z">
        <w:r w:rsidR="00CE4B1B">
          <w:t xml:space="preserve"> </w:t>
        </w:r>
        <w:r w:rsidR="00CE4B1B">
          <w:sym w:font="Wingdings" w:char="F0E0"/>
        </w:r>
        <w:r w:rsidR="00CE4B1B">
          <w:t xml:space="preserve"> it takes the form of an ‘How to’ question</w:t>
        </w:r>
      </w:ins>
    </w:p>
    <w:p w14:paraId="29D149F8" w14:textId="77777777" w:rsidR="00143851" w:rsidRDefault="003E764B" w:rsidP="0055152B">
      <w:pPr>
        <w:pStyle w:val="ListParagraph"/>
        <w:numPr>
          <w:ilvl w:val="1"/>
          <w:numId w:val="1"/>
        </w:numPr>
      </w:pPr>
      <w:r>
        <w:t>Join an existing discussion group</w:t>
      </w:r>
      <w:r w:rsidR="00CE1FD2">
        <w:t xml:space="preserve"> </w:t>
      </w:r>
    </w:p>
    <w:p w14:paraId="5D0F85C9" w14:textId="77777777" w:rsidR="003E764B" w:rsidRDefault="003E764B" w:rsidP="0055152B">
      <w:pPr>
        <w:pStyle w:val="ListParagraph"/>
        <w:numPr>
          <w:ilvl w:val="1"/>
          <w:numId w:val="1"/>
        </w:numPr>
      </w:pPr>
      <w:r>
        <w:t>Up-vote other peoples comments</w:t>
      </w:r>
      <w:r w:rsidR="00CE1FD2">
        <w:t xml:space="preserve"> </w:t>
      </w:r>
    </w:p>
    <w:p w14:paraId="378C4FEE" w14:textId="77777777" w:rsidR="00F31078" w:rsidRDefault="00F31078" w:rsidP="0055152B">
      <w:pPr>
        <w:pStyle w:val="ListParagraph"/>
        <w:numPr>
          <w:ilvl w:val="1"/>
          <w:numId w:val="1"/>
        </w:numPr>
      </w:pPr>
      <w:r>
        <w:t xml:space="preserve">Report a post </w:t>
      </w:r>
      <w:r w:rsidR="00954782">
        <w:t>that breaks discussion rules</w:t>
      </w:r>
      <w:r w:rsidR="00CE1FD2">
        <w:t xml:space="preserve"> </w:t>
      </w:r>
    </w:p>
    <w:p w14:paraId="1CE3241F" w14:textId="77777777" w:rsidR="00E81F46" w:rsidRDefault="00E81F46" w:rsidP="0055152B">
      <w:pPr>
        <w:pStyle w:val="ListParagraph"/>
        <w:numPr>
          <w:ilvl w:val="0"/>
          <w:numId w:val="1"/>
        </w:numPr>
        <w:rPr>
          <w:ins w:id="7" w:author="Mattia Fosci" w:date="2015-05-10T19:34:00Z"/>
          <w:b/>
        </w:rPr>
      </w:pPr>
      <w:ins w:id="8" w:author="Mattia Fosci" w:date="2015-05-10T19:34:00Z">
        <w:r>
          <w:rPr>
            <w:b/>
          </w:rPr>
          <w:t>Ideas</w:t>
        </w:r>
      </w:ins>
    </w:p>
    <w:p w14:paraId="50ED77C0" w14:textId="77777777" w:rsidR="00E81F46" w:rsidRPr="00FD5FF7" w:rsidRDefault="00E81F46">
      <w:pPr>
        <w:pStyle w:val="ListParagraph"/>
        <w:numPr>
          <w:ilvl w:val="0"/>
          <w:numId w:val="4"/>
        </w:numPr>
        <w:ind w:left="1418"/>
        <w:rPr>
          <w:ins w:id="9" w:author="Mattia Fosci" w:date="2015-05-10T19:34:00Z"/>
          <w:rPrChange w:id="10" w:author="Mattia Fosci" w:date="2015-05-10T20:31:00Z">
            <w:rPr>
              <w:ins w:id="11" w:author="Mattia Fosci" w:date="2015-05-10T19:34:00Z"/>
              <w:b/>
            </w:rPr>
          </w:rPrChange>
        </w:rPr>
        <w:pPrChange w:id="12" w:author="Mattia Fosci" w:date="2015-05-10T19:35:00Z">
          <w:pPr>
            <w:pStyle w:val="ListParagraph"/>
            <w:numPr>
              <w:numId w:val="1"/>
            </w:numPr>
            <w:ind w:hanging="360"/>
          </w:pPr>
        </w:pPrChange>
      </w:pPr>
      <w:ins w:id="13" w:author="Mattia Fosci" w:date="2015-05-10T19:34:00Z">
        <w:r w:rsidRPr="00FD5FF7">
          <w:rPr>
            <w:rPrChange w:id="14" w:author="Mattia Fosci" w:date="2015-05-10T20:31:00Z">
              <w:rPr>
                <w:b/>
              </w:rPr>
            </w:rPrChange>
          </w:rPr>
          <w:t>Submit an idea</w:t>
        </w:r>
      </w:ins>
      <w:ins w:id="15" w:author="Mattia Fosci" w:date="2015-05-10T19:35:00Z">
        <w:r w:rsidRPr="00FD5FF7">
          <w:rPr>
            <w:rPrChange w:id="16" w:author="Mattia Fosci" w:date="2015-05-10T20:31:00Z">
              <w:rPr>
                <w:b/>
              </w:rPr>
            </w:rPrChange>
          </w:rPr>
          <w:t xml:space="preserve"> using the online template with auto-save</w:t>
        </w:r>
      </w:ins>
    </w:p>
    <w:p w14:paraId="4117ED52" w14:textId="77777777" w:rsidR="0055152B" w:rsidRPr="0055152B" w:rsidRDefault="0055152B" w:rsidP="0055152B">
      <w:pPr>
        <w:pStyle w:val="ListParagraph"/>
        <w:numPr>
          <w:ilvl w:val="0"/>
          <w:numId w:val="1"/>
        </w:numPr>
        <w:rPr>
          <w:b/>
        </w:rPr>
      </w:pPr>
      <w:r w:rsidRPr="0055152B">
        <w:rPr>
          <w:b/>
        </w:rPr>
        <w:t>General</w:t>
      </w:r>
    </w:p>
    <w:p w14:paraId="4DF84432" w14:textId="77777777" w:rsidR="00F313A5" w:rsidRDefault="00F313A5" w:rsidP="0055152B">
      <w:pPr>
        <w:pStyle w:val="ListParagraph"/>
        <w:numPr>
          <w:ilvl w:val="1"/>
          <w:numId w:val="1"/>
        </w:numPr>
      </w:pPr>
      <w:r>
        <w:t>Are able to “follow” other users</w:t>
      </w:r>
    </w:p>
    <w:p w14:paraId="485D1119" w14:textId="77777777" w:rsidR="00F313A5" w:rsidDel="003C68D5" w:rsidRDefault="00F313A5" w:rsidP="0055152B">
      <w:pPr>
        <w:pStyle w:val="ListParagraph"/>
        <w:numPr>
          <w:ilvl w:val="1"/>
          <w:numId w:val="1"/>
        </w:numPr>
        <w:rPr>
          <w:del w:id="17" w:author="Mattia Fosci" w:date="2015-05-10T19:05:00Z"/>
        </w:rPr>
      </w:pPr>
      <w:del w:id="18" w:author="Mattia Fosci" w:date="2015-05-10T19:05:00Z">
        <w:r w:rsidDel="003C68D5">
          <w:delText>Complete Surveys</w:delText>
        </w:r>
      </w:del>
    </w:p>
    <w:p w14:paraId="3565CB3E" w14:textId="77777777" w:rsidR="00F313A5" w:rsidRDefault="00F313A5" w:rsidP="0055152B">
      <w:pPr>
        <w:pStyle w:val="ListParagraph"/>
        <w:numPr>
          <w:ilvl w:val="1"/>
          <w:numId w:val="1"/>
        </w:numPr>
      </w:pPr>
      <w:r>
        <w:t>Respond to a poll</w:t>
      </w:r>
      <w:r w:rsidR="004637E6">
        <w:t xml:space="preserve"> </w:t>
      </w:r>
    </w:p>
    <w:p w14:paraId="1D32D73A" w14:textId="77777777" w:rsidR="00CE4B1B" w:rsidRPr="00CE4B1B" w:rsidRDefault="0055152B" w:rsidP="00F100BC">
      <w:pPr>
        <w:pStyle w:val="ListParagraph"/>
        <w:numPr>
          <w:ilvl w:val="0"/>
          <w:numId w:val="1"/>
        </w:numPr>
        <w:rPr>
          <w:ins w:id="19" w:author="Mattia Fosci" w:date="2015-05-10T19:24:00Z"/>
          <w:rPrChange w:id="20" w:author="Mattia Fosci" w:date="2015-05-10T19:24:00Z">
            <w:rPr>
              <w:ins w:id="21" w:author="Mattia Fosci" w:date="2015-05-10T19:24:00Z"/>
              <w:b/>
            </w:rPr>
          </w:rPrChange>
        </w:rPr>
      </w:pPr>
      <w:commentRangeStart w:id="22"/>
      <w:del w:id="23" w:author="Mattia Fosci" w:date="2015-05-10T19:36:00Z">
        <w:r w:rsidDel="00E81F46">
          <w:rPr>
            <w:b/>
          </w:rPr>
          <w:delText>Questions</w:delText>
        </w:r>
        <w:r w:rsidR="00495C5F" w:rsidDel="00E81F46">
          <w:rPr>
            <w:b/>
          </w:rPr>
          <w:delText xml:space="preserve"> (Are these different to discussion groups?)</w:delText>
        </w:r>
        <w:commentRangeEnd w:id="22"/>
        <w:r w:rsidR="003C68D5" w:rsidDel="00E81F46">
          <w:rPr>
            <w:rStyle w:val="CommentReference"/>
          </w:rPr>
          <w:commentReference w:id="22"/>
        </w:r>
      </w:del>
      <w:ins w:id="24" w:author="Mattia Fosci" w:date="2015-05-10T19:31:00Z">
        <w:r w:rsidR="00E81F46">
          <w:rPr>
            <w:b/>
          </w:rPr>
          <w:t xml:space="preserve">Project team works </w:t>
        </w:r>
      </w:ins>
      <w:ins w:id="25" w:author="Mattia Fosci" w:date="2015-05-10T19:24:00Z">
        <w:r w:rsidR="00CE4B1B">
          <w:rPr>
            <w:b/>
          </w:rPr>
          <w:t xml:space="preserve">on a proposal </w:t>
        </w:r>
      </w:ins>
    </w:p>
    <w:p w14:paraId="42778D68" w14:textId="77777777" w:rsidR="00CE4B1B" w:rsidRPr="00E81F46" w:rsidRDefault="00CE4B1B">
      <w:pPr>
        <w:pStyle w:val="ListParagraph"/>
        <w:numPr>
          <w:ilvl w:val="0"/>
          <w:numId w:val="3"/>
        </w:numPr>
        <w:ind w:left="1418"/>
        <w:rPr>
          <w:ins w:id="26" w:author="Mattia Fosci" w:date="2015-05-10T19:25:00Z"/>
          <w:rPrChange w:id="27" w:author="Mattia Fosci" w:date="2015-05-10T19:29:00Z">
            <w:rPr>
              <w:ins w:id="28" w:author="Mattia Fosci" w:date="2015-05-10T19:25:00Z"/>
              <w:b/>
            </w:rPr>
          </w:rPrChange>
        </w:rPr>
        <w:pPrChange w:id="29" w:author="Mattia Fosci" w:date="2015-05-10T19:30:00Z">
          <w:pPr>
            <w:pStyle w:val="ListParagraph"/>
            <w:numPr>
              <w:numId w:val="1"/>
            </w:numPr>
            <w:ind w:hanging="360"/>
          </w:pPr>
        </w:pPrChange>
      </w:pPr>
      <w:ins w:id="30" w:author="Mattia Fosci" w:date="2015-05-10T19:25:00Z">
        <w:r w:rsidRPr="00E81F46">
          <w:rPr>
            <w:rPrChange w:id="31" w:author="Mattia Fosci" w:date="2015-05-10T19:29:00Z">
              <w:rPr>
                <w:b/>
              </w:rPr>
            </w:rPrChange>
          </w:rPr>
          <w:t>Project team has dedicated chat/discussion group (private)</w:t>
        </w:r>
      </w:ins>
    </w:p>
    <w:p w14:paraId="7F78B79A" w14:textId="77777777" w:rsidR="00CE4B1B" w:rsidRDefault="00CE4B1B">
      <w:pPr>
        <w:pStyle w:val="ListParagraph"/>
        <w:numPr>
          <w:ilvl w:val="0"/>
          <w:numId w:val="3"/>
        </w:numPr>
        <w:ind w:left="1418"/>
        <w:rPr>
          <w:ins w:id="32" w:author="Mattia Fosci" w:date="2015-05-10T19:30:00Z"/>
        </w:rPr>
        <w:pPrChange w:id="33" w:author="Mattia Fosci" w:date="2015-05-10T19:30:00Z">
          <w:pPr>
            <w:pStyle w:val="ListParagraph"/>
            <w:numPr>
              <w:numId w:val="1"/>
            </w:numPr>
            <w:ind w:hanging="360"/>
          </w:pPr>
        </w:pPrChange>
      </w:pPr>
      <w:ins w:id="34" w:author="Mattia Fosci" w:date="2015-05-10T19:25:00Z">
        <w:r w:rsidRPr="00E81F46">
          <w:rPr>
            <w:rPrChange w:id="35" w:author="Mattia Fosci" w:date="2015-05-10T19:29:00Z">
              <w:rPr>
                <w:b/>
              </w:rPr>
            </w:rPrChange>
          </w:rPr>
          <w:t>Project team works on a shared document (Google doc or Wiki)</w:t>
        </w:r>
      </w:ins>
    </w:p>
    <w:p w14:paraId="55289391" w14:textId="77777777" w:rsidR="00E81F46" w:rsidRDefault="00E81F46">
      <w:pPr>
        <w:pStyle w:val="ListParagraph"/>
        <w:numPr>
          <w:ilvl w:val="0"/>
          <w:numId w:val="3"/>
        </w:numPr>
        <w:ind w:left="1418"/>
        <w:rPr>
          <w:ins w:id="36" w:author="Mattia Fosci" w:date="2015-05-10T19:32:00Z"/>
        </w:rPr>
        <w:pPrChange w:id="37" w:author="Mattia Fosci" w:date="2015-05-10T19:30:00Z">
          <w:pPr>
            <w:pStyle w:val="ListParagraph"/>
            <w:numPr>
              <w:numId w:val="1"/>
            </w:numPr>
            <w:ind w:hanging="360"/>
          </w:pPr>
        </w:pPrChange>
      </w:pPr>
      <w:ins w:id="38" w:author="Mattia Fosci" w:date="2015-05-10T19:30:00Z">
        <w:r>
          <w:t>Project team has shared disk space (</w:t>
        </w:r>
      </w:ins>
      <w:ins w:id="39" w:author="Mattia Fosci" w:date="2015-05-10T19:31:00Z">
        <w:r>
          <w:t xml:space="preserve">e.g. </w:t>
        </w:r>
      </w:ins>
      <w:ins w:id="40" w:author="Mattia Fosci" w:date="2015-05-10T19:30:00Z">
        <w:r>
          <w:t>Google drive)</w:t>
        </w:r>
      </w:ins>
    </w:p>
    <w:p w14:paraId="10B20F00" w14:textId="77777777" w:rsidR="00E81F46" w:rsidRPr="00E81F46" w:rsidRDefault="00E81F46">
      <w:pPr>
        <w:pStyle w:val="ListParagraph"/>
        <w:numPr>
          <w:ilvl w:val="0"/>
          <w:numId w:val="5"/>
        </w:numPr>
        <w:ind w:left="709"/>
        <w:rPr>
          <w:ins w:id="41" w:author="Mattia Fosci" w:date="2015-05-10T19:32:00Z"/>
          <w:b/>
          <w:rPrChange w:id="42" w:author="Mattia Fosci" w:date="2015-05-10T19:36:00Z">
            <w:rPr>
              <w:ins w:id="43" w:author="Mattia Fosci" w:date="2015-05-10T19:32:00Z"/>
            </w:rPr>
          </w:rPrChange>
        </w:rPr>
        <w:pPrChange w:id="44" w:author="Mattia Fosci" w:date="2015-05-10T19:36:00Z">
          <w:pPr>
            <w:pStyle w:val="ListParagraph"/>
            <w:numPr>
              <w:numId w:val="1"/>
            </w:numPr>
            <w:ind w:hanging="360"/>
          </w:pPr>
        </w:pPrChange>
      </w:pPr>
      <w:ins w:id="45" w:author="Mattia Fosci" w:date="2015-05-10T19:32:00Z">
        <w:r w:rsidRPr="00E81F46">
          <w:rPr>
            <w:b/>
            <w:rPrChange w:id="46" w:author="Mattia Fosci" w:date="2015-05-10T19:36:00Z">
              <w:rPr/>
            </w:rPrChange>
          </w:rPr>
          <w:t>Browsing</w:t>
        </w:r>
      </w:ins>
    </w:p>
    <w:p w14:paraId="19F62701" w14:textId="77777777" w:rsidR="00E81F46" w:rsidRPr="00E81F46" w:rsidRDefault="00E81F46">
      <w:pPr>
        <w:pStyle w:val="ListParagraph"/>
        <w:numPr>
          <w:ilvl w:val="0"/>
          <w:numId w:val="6"/>
        </w:numPr>
        <w:ind w:left="1418"/>
        <w:pPrChange w:id="47" w:author="Mattia Fosci" w:date="2015-05-10T19:36:00Z">
          <w:pPr>
            <w:pStyle w:val="ListParagraph"/>
            <w:numPr>
              <w:numId w:val="1"/>
            </w:numPr>
            <w:ind w:hanging="360"/>
          </w:pPr>
        </w:pPrChange>
      </w:pPr>
      <w:ins w:id="48" w:author="Mattia Fosci" w:date="2015-05-10T19:32:00Z">
        <w:r>
          <w:t xml:space="preserve">Users can browse static pages </w:t>
        </w:r>
      </w:ins>
      <w:ins w:id="49" w:author="Mattia Fosci" w:date="2015-05-10T19:33:00Z">
        <w:r>
          <w:t>(</w:t>
        </w:r>
      </w:ins>
      <w:ins w:id="50" w:author="Mattia Fosci" w:date="2015-05-10T19:34:00Z">
        <w:r>
          <w:t>active projects)</w:t>
        </w:r>
      </w:ins>
    </w:p>
    <w:p w14:paraId="13430717" w14:textId="77777777" w:rsidR="00E81F46" w:rsidRPr="00E81F46" w:rsidRDefault="00E81F46">
      <w:pPr>
        <w:pStyle w:val="ListParagraph"/>
        <w:rPr>
          <w:ins w:id="51" w:author="Mattia Fosci" w:date="2015-05-10T19:36:00Z"/>
          <w:rPrChange w:id="52" w:author="Mattia Fosci" w:date="2015-05-10T19:36:00Z">
            <w:rPr>
              <w:ins w:id="53" w:author="Mattia Fosci" w:date="2015-05-10T19:36:00Z"/>
              <w:b/>
            </w:rPr>
          </w:rPrChange>
        </w:rPr>
        <w:pPrChange w:id="54" w:author="Mattia Fosci" w:date="2015-05-10T19:36:00Z">
          <w:pPr>
            <w:pStyle w:val="ListParagraph"/>
            <w:numPr>
              <w:numId w:val="1"/>
            </w:numPr>
            <w:ind w:hanging="360"/>
          </w:pPr>
        </w:pPrChange>
      </w:pPr>
    </w:p>
    <w:p w14:paraId="0D73B9E7" w14:textId="77777777" w:rsidR="00E81F46" w:rsidRPr="00734A17" w:rsidRDefault="00E81F46" w:rsidP="00E81F46">
      <w:pPr>
        <w:pStyle w:val="ListParagraph"/>
        <w:numPr>
          <w:ilvl w:val="0"/>
          <w:numId w:val="1"/>
        </w:numPr>
        <w:rPr>
          <w:ins w:id="55" w:author="Mattia Fosci" w:date="2015-05-10T19:36:00Z"/>
        </w:rPr>
      </w:pPr>
      <w:ins w:id="56" w:author="Mattia Fosci" w:date="2015-05-10T19:36:00Z">
        <w:r>
          <w:rPr>
            <w:b/>
          </w:rPr>
          <w:t xml:space="preserve">[No </w:t>
        </w:r>
        <w:commentRangeStart w:id="57"/>
        <w:r>
          <w:rPr>
            <w:b/>
          </w:rPr>
          <w:t>Questions needed ](Are these different to discussion groups?)</w:t>
        </w:r>
        <w:commentRangeEnd w:id="57"/>
        <w:r>
          <w:rPr>
            <w:rStyle w:val="CommentReference"/>
          </w:rPr>
          <w:commentReference w:id="57"/>
        </w:r>
      </w:ins>
    </w:p>
    <w:p w14:paraId="2BAF7D67" w14:textId="77777777" w:rsidR="00F313A5" w:rsidDel="00CE4B1B" w:rsidRDefault="00BD375A" w:rsidP="0055152B">
      <w:pPr>
        <w:pStyle w:val="ListParagraph"/>
        <w:numPr>
          <w:ilvl w:val="1"/>
          <w:numId w:val="1"/>
        </w:numPr>
        <w:rPr>
          <w:del w:id="58" w:author="Mattia Fosci" w:date="2015-05-10T19:24:00Z"/>
        </w:rPr>
      </w:pPr>
      <w:del w:id="59" w:author="Mattia Fosci" w:date="2015-05-10T19:24:00Z">
        <w:r w:rsidDel="00CE4B1B">
          <w:delText>Ask a question</w:delText>
        </w:r>
        <w:r w:rsidR="00F2241E" w:rsidDel="00CE4B1B">
          <w:delText xml:space="preserve"> </w:delText>
        </w:r>
      </w:del>
    </w:p>
    <w:p w14:paraId="066AB1E3" w14:textId="77777777" w:rsidR="00BD375A" w:rsidDel="00CE4B1B" w:rsidRDefault="00BD375A" w:rsidP="0055152B">
      <w:pPr>
        <w:pStyle w:val="ListParagraph"/>
        <w:numPr>
          <w:ilvl w:val="1"/>
          <w:numId w:val="1"/>
        </w:numPr>
        <w:rPr>
          <w:del w:id="60" w:author="Mattia Fosci" w:date="2015-05-10T19:24:00Z"/>
        </w:rPr>
      </w:pPr>
      <w:del w:id="61" w:author="Mattia Fosci" w:date="2015-05-10T19:24:00Z">
        <w:r w:rsidDel="00CE4B1B">
          <w:delText>Answer a question</w:delText>
        </w:r>
      </w:del>
    </w:p>
    <w:p w14:paraId="4637004C" w14:textId="77777777" w:rsidR="00F313A5" w:rsidRDefault="00F313A5" w:rsidP="00F313A5"/>
    <w:p w14:paraId="47132B3E" w14:textId="77777777" w:rsidR="00F313A5" w:rsidRDefault="00F313A5" w:rsidP="00F313A5">
      <w:pPr>
        <w:rPr>
          <w:b/>
          <w:u w:val="single"/>
        </w:rPr>
      </w:pPr>
      <w:r>
        <w:rPr>
          <w:b/>
          <w:u w:val="single"/>
        </w:rPr>
        <w:t>Gada Administrators</w:t>
      </w:r>
    </w:p>
    <w:p w14:paraId="456EB5E0" w14:textId="77777777" w:rsidR="00F313A5" w:rsidRDefault="00F313A5" w:rsidP="00F313A5">
      <w:pPr>
        <w:pStyle w:val="ListParagraph"/>
        <w:numPr>
          <w:ilvl w:val="0"/>
          <w:numId w:val="2"/>
        </w:numPr>
      </w:pPr>
      <w:r>
        <w:t>Log in to system with addition of administrator portal</w:t>
      </w:r>
      <w:r w:rsidR="00325AEC">
        <w:t xml:space="preserve"> </w:t>
      </w:r>
    </w:p>
    <w:p w14:paraId="43442FBC" w14:textId="297FE650" w:rsidR="00325AEC" w:rsidRDefault="00325AEC" w:rsidP="00F313A5">
      <w:pPr>
        <w:pStyle w:val="ListParagraph"/>
        <w:numPr>
          <w:ilvl w:val="0"/>
          <w:numId w:val="2"/>
        </w:numPr>
      </w:pPr>
      <w:del w:id="62" w:author="Mattia Fosci" w:date="2015-05-10T20:33:00Z">
        <w:r w:rsidDel="00FD5FF7">
          <w:delText xml:space="preserve">View discussion groups submitted by users </w:delText>
        </w:r>
      </w:del>
    </w:p>
    <w:p w14:paraId="29E82593" w14:textId="77777777" w:rsidR="00F313A5" w:rsidRDefault="00F313A5" w:rsidP="00F313A5">
      <w:pPr>
        <w:pStyle w:val="ListParagraph"/>
        <w:numPr>
          <w:ilvl w:val="0"/>
          <w:numId w:val="2"/>
        </w:numPr>
      </w:pPr>
      <w:r w:rsidRPr="00F313A5">
        <w:t xml:space="preserve">Approve </w:t>
      </w:r>
      <w:r>
        <w:t>discussion groups submitted by users</w:t>
      </w:r>
      <w:r w:rsidR="00325AEC">
        <w:t xml:space="preserve"> </w:t>
      </w:r>
      <w:ins w:id="63" w:author="Mattia Fosci" w:date="2015-05-10T19:41:00Z">
        <w:r w:rsidR="00893089">
          <w:sym w:font="Wingdings" w:char="F0E0"/>
        </w:r>
        <w:r w:rsidR="00893089">
          <w:t xml:space="preserve"> previous approval may be not needed if we decide to let the community moderate the website, but an ex-post review with the power to cancel discussion group and ban trolling users is needed</w:t>
        </w:r>
      </w:ins>
      <w:ins w:id="64" w:author="Mattia Fosci" w:date="2015-05-10T19:42:00Z">
        <w:r w:rsidR="00893089">
          <w:t xml:space="preserve"> (as per below)</w:t>
        </w:r>
      </w:ins>
    </w:p>
    <w:p w14:paraId="49F64FEB" w14:textId="77777777" w:rsidR="00F313A5" w:rsidRDefault="00F313A5" w:rsidP="00F313A5">
      <w:pPr>
        <w:pStyle w:val="ListParagraph"/>
        <w:numPr>
          <w:ilvl w:val="0"/>
          <w:numId w:val="2"/>
        </w:numPr>
      </w:pPr>
      <w:r>
        <w:t>Create a new discussion group (without requiring approval)</w:t>
      </w:r>
    </w:p>
    <w:p w14:paraId="0964CA35" w14:textId="77777777" w:rsidR="00F313A5" w:rsidRDefault="00F11F9C" w:rsidP="00F313A5">
      <w:pPr>
        <w:pStyle w:val="ListParagraph"/>
        <w:numPr>
          <w:ilvl w:val="0"/>
          <w:numId w:val="2"/>
        </w:numPr>
      </w:pPr>
      <w:r>
        <w:t>Suspend/ban accounts that break website policies</w:t>
      </w:r>
      <w:r w:rsidR="00141780">
        <w:t>/rules</w:t>
      </w:r>
      <w:r w:rsidR="00965207">
        <w:t xml:space="preserve"> </w:t>
      </w:r>
    </w:p>
    <w:p w14:paraId="7AAE12F1" w14:textId="77777777" w:rsidR="00BD375A" w:rsidDel="00E81F46" w:rsidRDefault="00294D31" w:rsidP="00F313A5">
      <w:pPr>
        <w:pStyle w:val="ListParagraph"/>
        <w:numPr>
          <w:ilvl w:val="0"/>
          <w:numId w:val="2"/>
        </w:numPr>
        <w:rPr>
          <w:del w:id="65" w:author="Mattia Fosci" w:date="2015-05-10T19:32:00Z"/>
        </w:rPr>
      </w:pPr>
      <w:del w:id="66" w:author="Mattia Fosci" w:date="2015-05-10T19:32:00Z">
        <w:r w:rsidDel="00E81F46">
          <w:delText>Create Surveys</w:delText>
        </w:r>
        <w:r w:rsidR="0039082B" w:rsidDel="00E81F46">
          <w:delText xml:space="preserve"> </w:delText>
        </w:r>
        <w:r w:rsidR="00CD27EC" w:rsidDel="00E81F46">
          <w:delText>(a lot of coding required</w:delText>
        </w:r>
        <w:r w:rsidR="00AE23A4" w:rsidDel="00E81F46">
          <w:delText xml:space="preserve"> to handle question type e.g. drop down, multiple choice, single/multi line text box, radio button etc.)</w:delText>
        </w:r>
      </w:del>
    </w:p>
    <w:p w14:paraId="03199088" w14:textId="77777777" w:rsidR="00294D31" w:rsidRDefault="00294D31" w:rsidP="00F313A5">
      <w:pPr>
        <w:pStyle w:val="ListParagraph"/>
        <w:numPr>
          <w:ilvl w:val="0"/>
          <w:numId w:val="2"/>
        </w:numPr>
        <w:rPr>
          <w:ins w:id="67" w:author="Mattia Fosci" w:date="2015-05-10T19:43:00Z"/>
        </w:rPr>
      </w:pPr>
      <w:r>
        <w:t>Create Polls</w:t>
      </w:r>
    </w:p>
    <w:p w14:paraId="06CA50F4" w14:textId="77777777" w:rsidR="00893089" w:rsidRDefault="00893089" w:rsidP="00F313A5">
      <w:pPr>
        <w:pStyle w:val="ListParagraph"/>
        <w:numPr>
          <w:ilvl w:val="0"/>
          <w:numId w:val="2"/>
        </w:numPr>
        <w:rPr>
          <w:ins w:id="68" w:author="Mattia Fosci" w:date="2015-05-10T20:31:00Z"/>
        </w:rPr>
      </w:pPr>
      <w:ins w:id="69" w:author="Mattia Fosci" w:date="2015-05-10T19:43:00Z">
        <w:r>
          <w:t>Easy to use CMS</w:t>
        </w:r>
      </w:ins>
    </w:p>
    <w:p w14:paraId="5EA6A5DF" w14:textId="6A59D754" w:rsidR="00FD5FF7" w:rsidRDefault="00FD5FF7" w:rsidP="00F313A5">
      <w:pPr>
        <w:pStyle w:val="ListParagraph"/>
        <w:numPr>
          <w:ilvl w:val="0"/>
          <w:numId w:val="2"/>
        </w:numPr>
        <w:rPr>
          <w:ins w:id="70" w:author="Mattia Fosci" w:date="2015-05-10T20:36:00Z"/>
        </w:rPr>
      </w:pPr>
      <w:ins w:id="71" w:author="Mattia Fosci" w:date="2015-05-10T20:31:00Z">
        <w:r>
          <w:t>Manage incoming emails</w:t>
        </w:r>
      </w:ins>
    </w:p>
    <w:p w14:paraId="35E0FE45" w14:textId="2C223AAB" w:rsidR="00FD5FF7" w:rsidRDefault="00FD5FF7" w:rsidP="00F313A5">
      <w:pPr>
        <w:pStyle w:val="ListParagraph"/>
        <w:numPr>
          <w:ilvl w:val="0"/>
          <w:numId w:val="2"/>
        </w:numPr>
      </w:pPr>
      <w:ins w:id="72" w:author="Mattia Fosci" w:date="2015-05-10T20:36:00Z">
        <w:r>
          <w:t xml:space="preserve">Log rejected ideas with comments </w:t>
        </w:r>
        <w:r>
          <w:sym w:font="Wingdings" w:char="F0E0"/>
        </w:r>
        <w:r>
          <w:t xml:space="preserve"> these are listed in a section of the website and can be accessed by logged in users</w:t>
        </w:r>
      </w:ins>
    </w:p>
    <w:p w14:paraId="1A90662E" w14:textId="77777777" w:rsidR="00AE23A4" w:rsidRPr="00AE23A4" w:rsidRDefault="001D31AE" w:rsidP="00AE23A4">
      <w:pPr>
        <w:rPr>
          <w:b/>
        </w:rPr>
      </w:pPr>
      <w:r>
        <w:rPr>
          <w:b/>
        </w:rPr>
        <w:t xml:space="preserve">Estimated </w:t>
      </w:r>
      <w:r w:rsidR="00471F94">
        <w:rPr>
          <w:b/>
        </w:rPr>
        <w:t>7</w:t>
      </w:r>
      <w:r w:rsidR="00AE23A4">
        <w:rPr>
          <w:b/>
        </w:rPr>
        <w:t>5 hours work</w:t>
      </w:r>
      <w:r w:rsidR="00B33AD0">
        <w:rPr>
          <w:b/>
        </w:rPr>
        <w:t xml:space="preserve"> @ £20/hour = </w:t>
      </w:r>
      <w:r w:rsidR="00C8454A">
        <w:rPr>
          <w:b/>
        </w:rPr>
        <w:t>£</w:t>
      </w:r>
      <w:r w:rsidR="00B33AD0">
        <w:rPr>
          <w:b/>
        </w:rPr>
        <w:t>1</w:t>
      </w:r>
      <w:r w:rsidR="00471F94">
        <w:rPr>
          <w:b/>
        </w:rPr>
        <w:t>5</w:t>
      </w:r>
      <w:r w:rsidR="00C8454A">
        <w:rPr>
          <w:b/>
        </w:rPr>
        <w:t>00</w:t>
      </w:r>
      <w:r w:rsidR="00AE23A4">
        <w:rPr>
          <w:b/>
        </w:rPr>
        <w:t xml:space="preserve"> </w:t>
      </w:r>
    </w:p>
    <w:p w14:paraId="30ACAC66" w14:textId="77777777" w:rsidR="0020484F" w:rsidDel="00893089" w:rsidRDefault="0020484F">
      <w:pPr>
        <w:rPr>
          <w:del w:id="73" w:author="Mattia Fosci" w:date="2015-05-10T19:40:00Z"/>
        </w:rPr>
      </w:pPr>
      <w:del w:id="74" w:author="Mattia Fosci" w:date="2015-05-10T19:40:00Z">
        <w:r w:rsidDel="00893089">
          <w:br w:type="page"/>
        </w:r>
      </w:del>
    </w:p>
    <w:p w14:paraId="6B5E8A66" w14:textId="77777777" w:rsidR="0020484F" w:rsidRDefault="0020484F" w:rsidP="0020484F"/>
    <w:sectPr w:rsidR="0020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attia Fosci" w:date="2015-05-10T19:21:00Z" w:initials="MF">
    <w:p w14:paraId="24F05C3C" w14:textId="77777777" w:rsidR="00E81F46" w:rsidRDefault="00E81F46">
      <w:pPr>
        <w:pStyle w:val="CommentText"/>
      </w:pPr>
      <w:r>
        <w:rPr>
          <w:rStyle w:val="CommentReference"/>
        </w:rPr>
        <w:annotationRef/>
      </w:r>
      <w:r>
        <w:t>Yes, the Linked option is another good one and Twitter as well – those profiles where it’s most likely to have a real person/organisation behind</w:t>
      </w:r>
    </w:p>
  </w:comment>
  <w:comment w:id="22" w:author="Mattia Fosci" w:date="2015-05-10T19:08:00Z" w:initials="MF">
    <w:p w14:paraId="340F3EB1" w14:textId="77777777" w:rsidR="00E81F46" w:rsidRDefault="00E81F46">
      <w:pPr>
        <w:pStyle w:val="CommentText"/>
      </w:pPr>
      <w:r>
        <w:rPr>
          <w:rStyle w:val="CommentReference"/>
        </w:rPr>
        <w:annotationRef/>
      </w:r>
      <w:r>
        <w:t xml:space="preserve">No, the questions are the beginning of a discussion group: someone asks and add tag-words from the initial list provided and users who have expressed an interest in those themes receive a notification that a new question/discussion group has been started. </w:t>
      </w:r>
    </w:p>
  </w:comment>
  <w:comment w:id="57" w:author="Mattia Fosci" w:date="2015-05-10T19:36:00Z" w:initials="MF">
    <w:p w14:paraId="47E4DE6C" w14:textId="77777777" w:rsidR="00E81F46" w:rsidRDefault="00E81F46" w:rsidP="00E81F46">
      <w:pPr>
        <w:pStyle w:val="CommentText"/>
      </w:pPr>
      <w:r>
        <w:rPr>
          <w:rStyle w:val="CommentReference"/>
        </w:rPr>
        <w:annotationRef/>
      </w:r>
      <w:r>
        <w:t xml:space="preserve">No, the questions are the beginning of a discussion group: someone asks and add tag-words from the initial list provided and users who have expressed an interest in those themes receive a notification that a new question/discussion group has been started.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F05C3C" w15:done="0"/>
  <w15:commentEx w15:paraId="340F3EB1" w15:done="0"/>
  <w15:commentEx w15:paraId="47E4DE6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1C10"/>
    <w:multiLevelType w:val="hybridMultilevel"/>
    <w:tmpl w:val="931C0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5BC4"/>
    <w:multiLevelType w:val="hybridMultilevel"/>
    <w:tmpl w:val="B2D65D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864827"/>
    <w:multiLevelType w:val="hybridMultilevel"/>
    <w:tmpl w:val="6ACED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8E0593"/>
    <w:multiLevelType w:val="hybridMultilevel"/>
    <w:tmpl w:val="153279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71A64"/>
    <w:multiLevelType w:val="hybridMultilevel"/>
    <w:tmpl w:val="68BEB7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A0020"/>
    <w:multiLevelType w:val="hybridMultilevel"/>
    <w:tmpl w:val="15329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BC"/>
    <w:rsid w:val="00141780"/>
    <w:rsid w:val="00143851"/>
    <w:rsid w:val="001D31AE"/>
    <w:rsid w:val="0020484F"/>
    <w:rsid w:val="002243B9"/>
    <w:rsid w:val="00294D31"/>
    <w:rsid w:val="00325AEC"/>
    <w:rsid w:val="00347977"/>
    <w:rsid w:val="00377328"/>
    <w:rsid w:val="0039082B"/>
    <w:rsid w:val="00395917"/>
    <w:rsid w:val="003A628A"/>
    <w:rsid w:val="003C68D5"/>
    <w:rsid w:val="003E764B"/>
    <w:rsid w:val="004637E6"/>
    <w:rsid w:val="00471F94"/>
    <w:rsid w:val="00495C5F"/>
    <w:rsid w:val="005149F8"/>
    <w:rsid w:val="0055152B"/>
    <w:rsid w:val="00665EE0"/>
    <w:rsid w:val="007334A6"/>
    <w:rsid w:val="00816677"/>
    <w:rsid w:val="008574AD"/>
    <w:rsid w:val="00893089"/>
    <w:rsid w:val="008C397A"/>
    <w:rsid w:val="00954782"/>
    <w:rsid w:val="00965207"/>
    <w:rsid w:val="0097023B"/>
    <w:rsid w:val="00A205EC"/>
    <w:rsid w:val="00A41D4D"/>
    <w:rsid w:val="00AB575F"/>
    <w:rsid w:val="00AE23A4"/>
    <w:rsid w:val="00B33AD0"/>
    <w:rsid w:val="00BA5DB6"/>
    <w:rsid w:val="00BD375A"/>
    <w:rsid w:val="00C8454A"/>
    <w:rsid w:val="00CD27EC"/>
    <w:rsid w:val="00CE1FD2"/>
    <w:rsid w:val="00CE4B1B"/>
    <w:rsid w:val="00E01AE6"/>
    <w:rsid w:val="00E81F46"/>
    <w:rsid w:val="00F100BC"/>
    <w:rsid w:val="00F11F9C"/>
    <w:rsid w:val="00F2241E"/>
    <w:rsid w:val="00F31078"/>
    <w:rsid w:val="00F313A5"/>
    <w:rsid w:val="00FD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69956C"/>
  <w15:docId w15:val="{FBB98BC8-9EB8-444B-8BCC-B58879CC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D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C68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8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8D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8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8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Sculpt Website</dc:creator>
  <cp:keywords/>
  <dc:description/>
  <cp:lastModifiedBy>Sculpt Website</cp:lastModifiedBy>
  <cp:revision>2</cp:revision>
  <dcterms:created xsi:type="dcterms:W3CDTF">2015-05-18T06:16:00Z</dcterms:created>
  <dcterms:modified xsi:type="dcterms:W3CDTF">2015-05-18T06:16:00Z</dcterms:modified>
</cp:coreProperties>
</file>